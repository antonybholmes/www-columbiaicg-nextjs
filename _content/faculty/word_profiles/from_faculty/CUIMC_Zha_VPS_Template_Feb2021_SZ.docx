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3E48" w14:textId="77777777" w:rsidR="00340A27" w:rsidRDefault="00F42AC4">
      <w:pPr>
        <w:jc w:val="center"/>
      </w:pPr>
      <w:r>
        <w:rPr>
          <w:b/>
        </w:rPr>
        <w:t>SHAN ZHA</w:t>
      </w:r>
    </w:p>
    <w:p w14:paraId="7B0A40C5" w14:textId="77777777" w:rsidR="00340A27" w:rsidRDefault="00F42AC4">
      <w:pPr>
        <w:jc w:val="center"/>
      </w:pPr>
      <w:r>
        <w:rPr>
          <w:b/>
        </w:rPr>
        <w:t>Overview</w:t>
      </w:r>
      <w:r>
        <w:rPr>
          <w:b/>
        </w:rPr>
        <w:br/>
      </w:r>
    </w:p>
    <w:p w14:paraId="5363C611" w14:textId="77777777" w:rsidR="00340A27" w:rsidRDefault="00F42AC4">
      <w:r>
        <w:t>Email: sz2296@cumc.columbia.edu</w:t>
      </w:r>
      <w:r>
        <w:br/>
      </w:r>
    </w:p>
    <w:p w14:paraId="35B267CC" w14:textId="77777777" w:rsidR="00340A27" w:rsidRDefault="00F42AC4">
      <w:r>
        <w:rPr>
          <w:b/>
        </w:rPr>
        <w:t>Academic Appointments</w:t>
      </w:r>
    </w:p>
    <w:p w14:paraId="1844CCFC" w14:textId="698383DF" w:rsidR="00340A27" w:rsidRDefault="00F42AC4">
      <w:pPr>
        <w:pStyle w:val="ListBullet"/>
      </w:pPr>
      <w:r>
        <w:t>Associate Professor of Pediatrics, Pathology &amp; Cell Biology</w:t>
      </w:r>
      <w:ins w:id="0" w:author="Zha, Shan" w:date="2021-03-01T14:58:00Z">
        <w:r w:rsidR="002A284B">
          <w:t>, Immunology &amp; Microbiology</w:t>
        </w:r>
      </w:ins>
    </w:p>
    <w:p w14:paraId="2278AB27" w14:textId="77777777" w:rsidR="00340A27" w:rsidRDefault="00F42AC4">
      <w:r>
        <w:rPr>
          <w:b/>
        </w:rPr>
        <w:t>Administrative Titles</w:t>
      </w:r>
      <w:r>
        <w:rPr>
          <w:b/>
        </w:rPr>
        <w:br/>
      </w:r>
    </w:p>
    <w:p w14:paraId="0A4AB536" w14:textId="77777777" w:rsidR="00340A27" w:rsidRDefault="00F42AC4">
      <w:pPr>
        <w:jc w:val="center"/>
      </w:pPr>
      <w:r>
        <w:rPr>
          <w:b/>
        </w:rPr>
        <w:t>Research</w:t>
      </w:r>
    </w:p>
    <w:p w14:paraId="6F169B60" w14:textId="39728670" w:rsidR="00340A27" w:rsidRDefault="00F42AC4">
      <w:pPr>
        <w:rPr>
          <w:ins w:id="1" w:author="Zha, Shan" w:date="2021-03-01T17:50:00Z"/>
        </w:rPr>
      </w:pPr>
      <w:r>
        <w:t xml:space="preserve">The Zha lab </w:t>
      </w:r>
      <w:ins w:id="2" w:author="Zha, Shan" w:date="2021-03-01T17:46:00Z">
        <w:r w:rsidR="00ED6728">
          <w:t>investigate</w:t>
        </w:r>
      </w:ins>
      <w:ins w:id="3" w:author="Zha, Shan" w:date="2021-03-01T17:47:00Z">
        <w:r w:rsidR="00ED6728">
          <w:t>s</w:t>
        </w:r>
      </w:ins>
      <w:ins w:id="4" w:author="Zha, Shan" w:date="2021-03-01T17:46:00Z">
        <w:r w:rsidR="00ED6728">
          <w:t xml:space="preserve"> how defects in DNA repair and DNA damage responses impact normal immune </w:t>
        </w:r>
      </w:ins>
      <w:ins w:id="5" w:author="Zha, Shan" w:date="2021-03-01T17:47:00Z">
        <w:r w:rsidR="00ED6728">
          <w:t>system development</w:t>
        </w:r>
      </w:ins>
      <w:ins w:id="6" w:author="Zha, Shan" w:date="2021-03-01T17:46:00Z">
        <w:r w:rsidR="00ED6728">
          <w:t xml:space="preserve">, lymphomagenesis, and treatment responses. </w:t>
        </w:r>
      </w:ins>
      <w:ins w:id="7" w:author="Zha, Shan" w:date="2021-03-01T17:47:00Z">
        <w:r w:rsidR="00ED6728" w:rsidRPr="00ED6728">
          <w:t>The lab has developed cutting-edge technologies, including high-throughput translocation sequencing, sing cell-seq, multi-</w:t>
        </w:r>
      </w:ins>
      <w:ins w:id="8" w:author="Zha, Shan" w:date="2021-03-01T17:49:00Z">
        <w:r w:rsidR="00ED6728">
          <w:t>color</w:t>
        </w:r>
      </w:ins>
      <w:ins w:id="9" w:author="Zha, Shan" w:date="2021-03-01T17:47:00Z">
        <w:r w:rsidR="00ED6728" w:rsidRPr="00ED6728">
          <w:t xml:space="preserve"> flow-cyt</w:t>
        </w:r>
        <w:r w:rsidR="00ED6728">
          <w:t>ometry, CRISPR-based depletion</w:t>
        </w:r>
      </w:ins>
      <w:ins w:id="10" w:author="Zha, Shan" w:date="2021-03-01T17:48:00Z">
        <w:r w:rsidR="00ED6728">
          <w:t xml:space="preserve"> </w:t>
        </w:r>
      </w:ins>
      <w:ins w:id="11" w:author="Zha, Shan" w:date="2021-03-01T17:47:00Z">
        <w:r w:rsidR="00ED6728" w:rsidRPr="00ED6728">
          <w:t xml:space="preserve">and activation screens, high-content live-cell imaging, and a collection of over sixty-five unique </w:t>
        </w:r>
      </w:ins>
      <w:ins w:id="12" w:author="Zha, Shan" w:date="2021-03-01T17:48:00Z">
        <w:r w:rsidR="00ED6728">
          <w:t>mouse model</w:t>
        </w:r>
      </w:ins>
      <w:ins w:id="13" w:author="Zha, Shan" w:date="2021-03-01T17:47:00Z">
        <w:r w:rsidR="00ED6728" w:rsidRPr="00ED6728">
          <w:t>s</w:t>
        </w:r>
      </w:ins>
      <w:ins w:id="14" w:author="Zha, Shan" w:date="2021-03-01T17:49:00Z">
        <w:r w:rsidR="00ED6728">
          <w:t xml:space="preserve">, including the </w:t>
        </w:r>
      </w:ins>
      <w:del w:id="15" w:author="Zha, Shan" w:date="2021-03-01T17:46:00Z">
        <w:r w:rsidDel="00ED6728">
          <w:delText xml:space="preserve">has developed novel mouse models to investigate </w:delText>
        </w:r>
      </w:del>
      <w:del w:id="16" w:author="Zha, Shan" w:date="2021-03-01T17:48:00Z">
        <w:r w:rsidDel="00ED6728">
          <w:delText xml:space="preserve">lymphocyte development, </w:delText>
        </w:r>
      </w:del>
      <w:del w:id="17" w:author="Zha, Shan" w:date="2021-03-01T14:59:00Z">
        <w:r w:rsidDel="002A284B">
          <w:delText xml:space="preserve">oncogenesis </w:delText>
        </w:r>
      </w:del>
      <w:del w:id="18" w:author="Zha, Shan" w:date="2021-03-01T17:48:00Z">
        <w:r w:rsidDel="00ED6728">
          <w:delText>and therapeutic responses</w:delText>
        </w:r>
      </w:del>
      <w:del w:id="19" w:author="Zha, Shan" w:date="2021-03-01T14:59:00Z">
        <w:r w:rsidDel="002A284B">
          <w:delText xml:space="preserve"> under physiological conditions</w:delText>
        </w:r>
      </w:del>
      <w:del w:id="20" w:author="Zha, Shan" w:date="2021-03-01T17:48:00Z">
        <w:r w:rsidDel="00ED6728">
          <w:delText xml:space="preserve">. </w:delText>
        </w:r>
      </w:del>
      <w:del w:id="21" w:author="Zha, Shan" w:date="2021-03-01T17:49:00Z">
        <w:r w:rsidDel="00ED6728">
          <w:delText xml:space="preserve">The lab has </w:delText>
        </w:r>
      </w:del>
      <w:ins w:id="22" w:author="Zha, Shan" w:date="2021-03-01T15:02:00Z">
        <w:r w:rsidR="002A284B">
          <w:t>serial of mouse models expressing catalytically inactive ATM, ATR, DNA-</w:t>
        </w:r>
        <w:proofErr w:type="spellStart"/>
        <w:r w:rsidR="002A284B">
          <w:t>PKcs</w:t>
        </w:r>
        <w:proofErr w:type="spellEnd"/>
        <w:r w:rsidR="002A284B">
          <w:t>, and now PARP1 and PARP2</w:t>
        </w:r>
      </w:ins>
      <w:ins w:id="23" w:author="Zha, Shan" w:date="2021-03-01T17:49:00Z">
        <w:r w:rsidR="00ED6728">
          <w:t>, which</w:t>
        </w:r>
      </w:ins>
      <w:ins w:id="24" w:author="Zha, Shan" w:date="2021-03-01T15:02:00Z">
        <w:r w:rsidR="002A284B">
          <w:t xml:space="preserve"> revealed unexpected structura</w:t>
        </w:r>
      </w:ins>
      <w:ins w:id="25" w:author="Zha, Shan" w:date="2021-03-01T15:03:00Z">
        <w:r w:rsidR="002A284B">
          <w:t xml:space="preserve">l function of DNA damage response factors. </w:t>
        </w:r>
      </w:ins>
      <w:del w:id="26" w:author="Zha, Shan" w:date="2021-03-01T15:01:00Z">
        <w:r w:rsidDel="002A284B">
          <w:delText xml:space="preserve">extensive experience in the molecular mechanism of </w:delText>
        </w:r>
      </w:del>
      <w:del w:id="27" w:author="Zha, Shan" w:date="2021-03-01T14:59:00Z">
        <w:r w:rsidDel="002A284B">
          <w:delText>DNA double-strand break (DSB) repair</w:delText>
        </w:r>
      </w:del>
      <w:del w:id="28" w:author="Zha, Shan" w:date="2021-03-01T15:01:00Z">
        <w:r w:rsidDel="002A284B">
          <w:delText xml:space="preserve"> and the DNA damage response</w:delText>
        </w:r>
      </w:del>
      <w:del w:id="29" w:author="Zha, Shan" w:date="2021-03-01T14:59:00Z">
        <w:r w:rsidDel="002A284B">
          <w:delText>s</w:delText>
        </w:r>
      </w:del>
      <w:del w:id="30" w:author="Zha, Shan" w:date="2021-03-01T15:01:00Z">
        <w:r w:rsidDel="002A284B">
          <w:delText xml:space="preserve"> in the context of lymphocyte development, hematopoiesis, lymphomagenesis, and therapeutic responses. Specifically, they have developed strong expertise in analyzing the non-homologous end-joining (NHEJ) DNA repair pathway and DNA damage responses during the somatic assembly (for example, V(D)J recombination) and subsequent modifications (for example, immunoglobulin class switch recombination) of the antigen receptor genes in developing lymphocytes.</w:delText>
        </w:r>
      </w:del>
      <w:del w:id="31" w:author="Zha, Shan" w:date="2021-03-01T17:49:00Z">
        <w:r w:rsidDel="00ED6728">
          <w:br/>
        </w:r>
      </w:del>
      <w:ins w:id="32" w:author="Zha, Shan" w:date="2021-03-01T17:48:00Z">
        <w:r w:rsidR="00ED6728" w:rsidRPr="00ED6728">
          <w:t xml:space="preserve">More details can be found at </w:t>
        </w:r>
      </w:ins>
      <w:ins w:id="33" w:author="Zha, Shan" w:date="2021-03-01T17:50:00Z">
        <w:r w:rsidR="00ED6728">
          <w:fldChar w:fldCharType="begin"/>
        </w:r>
        <w:r w:rsidR="00ED6728">
          <w:instrText xml:space="preserve"> HYPERLINK "</w:instrText>
        </w:r>
      </w:ins>
      <w:ins w:id="34" w:author="Zha, Shan" w:date="2021-03-01T17:48:00Z">
        <w:r w:rsidR="00ED6728" w:rsidRPr="00ED6728">
          <w:instrText>https://www.zhalab.org/</w:instrText>
        </w:r>
      </w:ins>
      <w:ins w:id="35" w:author="Zha, Shan" w:date="2021-03-01T17:50:00Z">
        <w:r w:rsidR="00ED6728">
          <w:instrText xml:space="preserve">" </w:instrText>
        </w:r>
        <w:r w:rsidR="00ED6728">
          <w:fldChar w:fldCharType="separate"/>
        </w:r>
      </w:ins>
      <w:ins w:id="36" w:author="Zha, Shan" w:date="2021-03-01T17:48:00Z">
        <w:r w:rsidR="00ED6728" w:rsidRPr="00F800FB">
          <w:rPr>
            <w:rStyle w:val="Hyperlink"/>
          </w:rPr>
          <w:t>https://www.zhalab.org/</w:t>
        </w:r>
      </w:ins>
      <w:ins w:id="37" w:author="Zha, Shan" w:date="2021-03-01T17:50:00Z">
        <w:r w:rsidR="00ED6728">
          <w:fldChar w:fldCharType="end"/>
        </w:r>
        <w:r w:rsidR="00ED6728">
          <w:t>. We invite committed young scientists to join us in the adventure</w:t>
        </w:r>
      </w:ins>
      <w:ins w:id="38" w:author="Zha, Shan" w:date="2021-03-01T17:51:00Z">
        <w:r w:rsidR="00ED6728">
          <w:t xml:space="preserve">s. </w:t>
        </w:r>
      </w:ins>
      <w:ins w:id="39" w:author="Zha, Shan" w:date="2021-03-01T17:50:00Z">
        <w:r w:rsidR="00ED6728">
          <w:t xml:space="preserve"> </w:t>
        </w:r>
      </w:ins>
    </w:p>
    <w:p w14:paraId="306C63B0" w14:textId="77777777" w:rsidR="00ED6728" w:rsidRDefault="00ED6728"/>
    <w:p w14:paraId="5153AC02" w14:textId="77777777" w:rsidR="00340A27" w:rsidRDefault="00F42AC4">
      <w:r>
        <w:rPr>
          <w:b/>
        </w:rPr>
        <w:t>Selected Publications</w:t>
      </w:r>
    </w:p>
    <w:p w14:paraId="46153028" w14:textId="3A8BB9DD" w:rsidR="00F42AC4" w:rsidRDefault="00F42AC4" w:rsidP="00F42AC4">
      <w:pPr>
        <w:pStyle w:val="ListNumber"/>
        <w:rPr>
          <w:ins w:id="40" w:author="Zha, Shan" w:date="2021-03-01T18:19:00Z"/>
        </w:rPr>
      </w:pPr>
      <w:ins w:id="41" w:author="Zha, Shan" w:date="2021-03-01T18:18:00Z">
        <w:r w:rsidRPr="00133347">
          <w:rPr>
            <w:b/>
          </w:rPr>
          <w:t>The cancer-associated ATM R3008H mutation reveals the link between ATM activation and its exchange</w:t>
        </w:r>
        <w:r w:rsidRPr="001370D1">
          <w:t xml:space="preserve"> </w:t>
        </w:r>
      </w:ins>
      <w:ins w:id="42" w:author="Zha, Shan" w:date="2021-03-01T18:17:00Z">
        <w:r w:rsidR="00ED6728" w:rsidRPr="001370D1">
          <w:t xml:space="preserve">Milanovic M, Houghton LM, </w:t>
        </w:r>
        <w:proofErr w:type="spellStart"/>
        <w:r w:rsidR="00ED6728" w:rsidRPr="001370D1">
          <w:t>Menolfi</w:t>
        </w:r>
        <w:proofErr w:type="spellEnd"/>
        <w:r w:rsidR="00ED6728" w:rsidRPr="001370D1">
          <w:t xml:space="preserve"> D, Lee JH, Yamamoto K, Li Y, Lee BJ, Xu J, Estes VM, Wang D, McKinnon PJ, Paull TT, Zha S</w:t>
        </w:r>
        <w:proofErr w:type="gramStart"/>
        <w:r w:rsidR="00ED6728">
          <w:t>#</w:t>
        </w:r>
        <w:r w:rsidR="00ED6728" w:rsidRPr="001370D1">
          <w:t>..</w:t>
        </w:r>
        <w:proofErr w:type="gramEnd"/>
        <w:r w:rsidR="00ED6728" w:rsidRPr="001370D1">
          <w:t xml:space="preserve"> </w:t>
        </w:r>
        <w:r w:rsidR="00ED6728" w:rsidRPr="006E5D8C">
          <w:rPr>
            <w:b/>
            <w:i/>
          </w:rPr>
          <w:t>Cancer Res</w:t>
        </w:r>
        <w:r w:rsidR="00ED6728" w:rsidRPr="001370D1">
          <w:t xml:space="preserve">. 2020 Nov </w:t>
        </w:r>
        <w:proofErr w:type="gramStart"/>
        <w:r w:rsidR="00ED6728" w:rsidRPr="001370D1">
          <w:t>25:canres</w:t>
        </w:r>
        <w:proofErr w:type="gramEnd"/>
        <w:r w:rsidR="00ED6728" w:rsidRPr="001370D1">
          <w:t>.2447.2020.</w:t>
        </w:r>
        <w:r w:rsidR="00ED6728">
          <w:t xml:space="preserve"> </w:t>
        </w:r>
      </w:ins>
    </w:p>
    <w:p w14:paraId="06873796" w14:textId="0F594325" w:rsidR="00F42AC4" w:rsidRDefault="00ED6728">
      <w:pPr>
        <w:pStyle w:val="ListNumber"/>
        <w:numPr>
          <w:ilvl w:val="0"/>
          <w:numId w:val="0"/>
        </w:numPr>
        <w:ind w:left="360"/>
        <w:rPr>
          <w:ins w:id="43" w:author="Zha, Shan" w:date="2021-03-01T18:21:00Z"/>
        </w:rPr>
        <w:pPrChange w:id="44" w:author="Zha, Shan" w:date="2021-03-01T18:21:00Z">
          <w:pPr>
            <w:pStyle w:val="ListNumber"/>
          </w:pPr>
        </w:pPrChange>
      </w:pPr>
      <w:ins w:id="45" w:author="Zha, Shan" w:date="2021-03-01T18:17:00Z">
        <w:r>
          <w:t>PMID: 33239428</w:t>
        </w:r>
      </w:ins>
      <w:ins w:id="46" w:author="Zha, Shan" w:date="2021-03-01T18:19:00Z">
        <w:r w:rsidR="00F42AC4" w:rsidRPr="00F42AC4">
          <w:t xml:space="preserve"> </w:t>
        </w:r>
        <w:r w:rsidR="00F42AC4">
          <w:t>DOI</w:t>
        </w:r>
        <w:r w:rsidR="00F42AC4" w:rsidRPr="001370D1">
          <w:t>: 10.1158/0008-5472.CAN-20-2447.</w:t>
        </w:r>
      </w:ins>
    </w:p>
    <w:p w14:paraId="6E719E75" w14:textId="77777777" w:rsidR="00F42AC4" w:rsidRDefault="00F42AC4" w:rsidP="00F42AC4">
      <w:pPr>
        <w:pStyle w:val="ListNumber"/>
        <w:numPr>
          <w:ilvl w:val="0"/>
          <w:numId w:val="0"/>
        </w:numPr>
        <w:ind w:left="360"/>
      </w:pPr>
    </w:p>
    <w:p w14:paraId="11FAA591" w14:textId="344B58E9" w:rsidR="00340A27" w:rsidRDefault="00F42AC4">
      <w:pPr>
        <w:pStyle w:val="ListNumber"/>
        <w:pPrChange w:id="47" w:author="Zha, Shan" w:date="2021-03-01T18:21:00Z">
          <w:pPr>
            <w:pStyle w:val="ListNumber"/>
            <w:numPr>
              <w:numId w:val="0"/>
            </w:numPr>
            <w:tabs>
              <w:tab w:val="clear" w:pos="360"/>
            </w:tabs>
            <w:ind w:left="0" w:firstLine="0"/>
          </w:pPr>
        </w:pPrChange>
      </w:pPr>
      <w:r w:rsidRPr="00F42AC4">
        <w:rPr>
          <w:b/>
        </w:rPr>
        <w:t xml:space="preserve">Dual-Color Plasmonic </w:t>
      </w:r>
      <w:proofErr w:type="spellStart"/>
      <w:r w:rsidRPr="00F42AC4">
        <w:rPr>
          <w:b/>
        </w:rPr>
        <w:t>Nanosensor</w:t>
      </w:r>
      <w:proofErr w:type="spellEnd"/>
      <w:r w:rsidRPr="00F42AC4">
        <w:rPr>
          <w:b/>
        </w:rPr>
        <w:t xml:space="preserve"> for Radiation Dosimetry</w:t>
      </w:r>
      <w:r w:rsidRPr="00F42AC4">
        <w:rPr>
          <w:b/>
        </w:rPr>
        <w:br/>
      </w:r>
      <w:r>
        <w:t>Tao Y, Li M, Liu X, Leong KW, Gautier J, Zha S</w:t>
      </w:r>
      <w:r>
        <w:br/>
        <w:t>ACS Appl Mater Interfaces. 2020.</w:t>
      </w:r>
      <w:r>
        <w:br/>
        <w:t>PMID: 32337977, DOI: 10.1021/acsami.0c03001</w:t>
      </w:r>
      <w:r>
        <w:br/>
      </w:r>
    </w:p>
    <w:p w14:paraId="5ECBABD2" w14:textId="77777777" w:rsidR="00F42AC4" w:rsidRDefault="00F42AC4" w:rsidP="00F42AC4">
      <w:pPr>
        <w:pStyle w:val="ListNumber"/>
        <w:rPr>
          <w:ins w:id="48" w:author="Zha, Shan" w:date="2021-03-01T18:19:00Z"/>
        </w:rPr>
      </w:pPr>
      <w:ins w:id="49" w:author="Zha, Shan" w:date="2021-03-01T18:18:00Z">
        <w:r w:rsidRPr="00F42AC4">
          <w:rPr>
            <w:b/>
          </w:rPr>
          <w:t xml:space="preserve">Clinical PARP inhibitors do not abrogate PARP1 exchange at DNA damage sites in vivo. </w:t>
        </w:r>
        <w:r w:rsidRPr="005055C5">
          <w:t xml:space="preserve">Shao Z, Lee BJ, Rouleau-Turcotte E, </w:t>
        </w:r>
        <w:proofErr w:type="spellStart"/>
        <w:r w:rsidRPr="005055C5">
          <w:t>Langelier</w:t>
        </w:r>
        <w:proofErr w:type="spellEnd"/>
        <w:r w:rsidRPr="005055C5">
          <w:t xml:space="preserve"> M, Estes VM, Lin X., Pascal JM, Zha S#.</w:t>
        </w:r>
        <w:r w:rsidRPr="00F42AC4">
          <w:rPr>
            <w:b/>
          </w:rPr>
          <w:t xml:space="preserve"> Nucleic Acid Research </w:t>
        </w:r>
        <w:r w:rsidRPr="00F42AC4">
          <w:rPr>
            <w:rPrChange w:id="50" w:author="Zha, Shan" w:date="2021-03-01T18:18:00Z">
              <w:rPr>
                <w:b/>
              </w:rPr>
            </w:rPrChange>
          </w:rPr>
          <w:t xml:space="preserve">2020 Sep 25;48(17):9694-9709. </w:t>
        </w:r>
      </w:ins>
    </w:p>
    <w:p w14:paraId="5FE10604" w14:textId="2DC7A32C" w:rsidR="00F42AC4" w:rsidRPr="00F42AC4" w:rsidRDefault="00F42AC4">
      <w:pPr>
        <w:pStyle w:val="ListNumber"/>
        <w:numPr>
          <w:ilvl w:val="0"/>
          <w:numId w:val="0"/>
        </w:numPr>
        <w:ind w:left="360"/>
        <w:rPr>
          <w:ins w:id="51" w:author="Zha, Shan" w:date="2021-03-01T18:18:00Z"/>
          <w:rPrChange w:id="52" w:author="Zha, Shan" w:date="2021-03-01T18:18:00Z">
            <w:rPr>
              <w:ins w:id="53" w:author="Zha, Shan" w:date="2021-03-01T18:18:00Z"/>
              <w:b/>
            </w:rPr>
          </w:rPrChange>
        </w:rPr>
        <w:pPrChange w:id="54" w:author="Zha, Shan" w:date="2021-03-01T18:19:00Z">
          <w:pPr>
            <w:pStyle w:val="ListNumber"/>
          </w:pPr>
        </w:pPrChange>
      </w:pPr>
      <w:ins w:id="55" w:author="Zha, Shan" w:date="2021-03-01T18:18:00Z">
        <w:r w:rsidRPr="00F42AC4">
          <w:rPr>
            <w:rPrChange w:id="56" w:author="Zha, Shan" w:date="2021-03-01T18:18:00Z">
              <w:rPr>
                <w:b/>
              </w:rPr>
            </w:rPrChange>
          </w:rPr>
          <w:t>PMID: 32890402</w:t>
        </w:r>
      </w:ins>
      <w:ins w:id="57" w:author="Zha, Shan" w:date="2021-03-01T18:19:00Z">
        <w:r w:rsidRPr="00F42AC4">
          <w:t xml:space="preserve"> </w:t>
        </w:r>
        <w:r>
          <w:t>DOI</w:t>
        </w:r>
        <w:r w:rsidRPr="006A77AE">
          <w:t>: 10.1093/</w:t>
        </w:r>
        <w:proofErr w:type="spellStart"/>
        <w:r w:rsidRPr="006A77AE">
          <w:t>nar</w:t>
        </w:r>
        <w:proofErr w:type="spellEnd"/>
        <w:r w:rsidRPr="006A77AE">
          <w:t>/gkaa718.</w:t>
        </w:r>
      </w:ins>
    </w:p>
    <w:p w14:paraId="4A0AF531" w14:textId="77777777" w:rsidR="00F42AC4" w:rsidRPr="00F42AC4" w:rsidRDefault="00F42AC4">
      <w:pPr>
        <w:pStyle w:val="ListNumber"/>
        <w:numPr>
          <w:ilvl w:val="0"/>
          <w:numId w:val="0"/>
        </w:numPr>
        <w:ind w:left="360"/>
        <w:rPr>
          <w:ins w:id="58" w:author="Zha, Shan" w:date="2021-03-01T18:18:00Z"/>
          <w:rPrChange w:id="59" w:author="Zha, Shan" w:date="2021-03-01T18:18:00Z">
            <w:rPr>
              <w:ins w:id="60" w:author="Zha, Shan" w:date="2021-03-01T18:18:00Z"/>
              <w:b/>
            </w:rPr>
          </w:rPrChange>
        </w:rPr>
        <w:pPrChange w:id="61" w:author="Zha, Shan" w:date="2021-03-01T18:18:00Z">
          <w:pPr>
            <w:pStyle w:val="ListNumber"/>
          </w:pPr>
        </w:pPrChange>
      </w:pPr>
    </w:p>
    <w:p w14:paraId="021ECFAE" w14:textId="1D661885" w:rsidR="00F42AC4" w:rsidRDefault="00F42AC4">
      <w:pPr>
        <w:pStyle w:val="ListNumber"/>
        <w:rPr>
          <w:ins w:id="62" w:author="Zha, Shan" w:date="2021-03-01T18:19:00Z"/>
        </w:rPr>
      </w:pPr>
      <w:r>
        <w:rPr>
          <w:b/>
        </w:rPr>
        <w:t>DNA-</w:t>
      </w:r>
      <w:proofErr w:type="spellStart"/>
      <w:r>
        <w:rPr>
          <w:b/>
        </w:rPr>
        <w:t>PKcs</w:t>
      </w:r>
      <w:proofErr w:type="spellEnd"/>
      <w:r>
        <w:rPr>
          <w:b/>
        </w:rPr>
        <w:t xml:space="preserve"> has KU-dependent function in rRNA processing and </w:t>
      </w:r>
      <w:proofErr w:type="spellStart"/>
      <w:r>
        <w:rPr>
          <w:b/>
        </w:rPr>
        <w:t>haematopoiesis</w:t>
      </w:r>
      <w:proofErr w:type="spellEnd"/>
      <w:r>
        <w:rPr>
          <w:b/>
        </w:rPr>
        <w:br/>
      </w:r>
      <w:r>
        <w:t xml:space="preserve">Shao Z, Flynn RA, Crowe JL, Zhu Y, Liang J, Jiang W, Aryan F, </w:t>
      </w:r>
      <w:proofErr w:type="spellStart"/>
      <w:r>
        <w:t>Aoude</w:t>
      </w:r>
      <w:proofErr w:type="spellEnd"/>
      <w:r>
        <w:t xml:space="preserve"> P, </w:t>
      </w:r>
      <w:proofErr w:type="spellStart"/>
      <w:r>
        <w:t>Bertozzi</w:t>
      </w:r>
      <w:proofErr w:type="spellEnd"/>
      <w:r>
        <w:t xml:space="preserve"> CR, Estes VM, Lee BJ, Bhagat G, Zha S</w:t>
      </w:r>
      <w:ins w:id="63" w:author="Zha, Shan" w:date="2021-03-01T15:01:00Z">
        <w:r w:rsidR="002A284B">
          <w:t>#</w:t>
        </w:r>
      </w:ins>
      <w:r>
        <w:t>, Calo E</w:t>
      </w:r>
      <w:ins w:id="64" w:author="Zha, Shan" w:date="2021-03-01T15:01:00Z">
        <w:r w:rsidR="002A284B">
          <w:t>#. # Co-corresponding authors</w:t>
        </w:r>
      </w:ins>
      <w:ins w:id="65" w:author="Zha, Shan" w:date="2021-03-01T18:20:00Z">
        <w:r>
          <w:rPr>
            <w:b/>
          </w:rPr>
          <w:t xml:space="preserve"> </w:t>
        </w:r>
      </w:ins>
      <w:del w:id="66" w:author="Zha, Shan" w:date="2021-03-01T18:20:00Z">
        <w:r w:rsidDel="00F42AC4">
          <w:br/>
        </w:r>
      </w:del>
      <w:r w:rsidRPr="00F42AC4">
        <w:rPr>
          <w:b/>
          <w:rPrChange w:id="67" w:author="Zha, Shan" w:date="2021-03-01T18:20:00Z">
            <w:rPr/>
          </w:rPrChange>
        </w:rPr>
        <w:t>Nature</w:t>
      </w:r>
      <w:r>
        <w:t>. 2020.</w:t>
      </w:r>
      <w:del w:id="68" w:author="Zha, Shan" w:date="2021-03-01T18:19:00Z">
        <w:r w:rsidDel="00F42AC4">
          <w:br/>
        </w:r>
      </w:del>
      <w:ins w:id="69" w:author="Zha, Shan" w:date="2021-03-01T18:19:00Z">
        <w:r>
          <w:t xml:space="preserve"> </w:t>
        </w:r>
      </w:ins>
    </w:p>
    <w:p w14:paraId="57AE612C" w14:textId="53411065" w:rsidR="00340A27" w:rsidRDefault="00F42AC4">
      <w:pPr>
        <w:pStyle w:val="ListNumber"/>
        <w:numPr>
          <w:ilvl w:val="0"/>
          <w:numId w:val="0"/>
        </w:numPr>
        <w:ind w:left="360"/>
        <w:pPrChange w:id="70" w:author="Zha, Shan" w:date="2021-03-01T18:20:00Z">
          <w:pPr>
            <w:pStyle w:val="ListNumber"/>
          </w:pPr>
        </w:pPrChange>
      </w:pPr>
      <w:r>
        <w:t>PMID: 32103174, DOI: 10.1038/s41586-020-2041-2</w:t>
      </w:r>
      <w:r>
        <w:br/>
      </w:r>
    </w:p>
    <w:p w14:paraId="57D2C959" w14:textId="008A3025" w:rsidR="00340A27" w:rsidRDefault="00F42AC4">
      <w:pPr>
        <w:pStyle w:val="ListNumber"/>
      </w:pPr>
      <w:proofErr w:type="spellStart"/>
      <w:r>
        <w:rPr>
          <w:b/>
        </w:rPr>
        <w:t>CtIP</w:t>
      </w:r>
      <w:proofErr w:type="spellEnd"/>
      <w:r>
        <w:rPr>
          <w:b/>
        </w:rPr>
        <w:t xml:space="preserve"> is essential for early B cell proliferation and development in mice</w:t>
      </w:r>
      <w:r>
        <w:rPr>
          <w:b/>
        </w:rPr>
        <w:br/>
      </w:r>
      <w:r>
        <w:t>Liu X, Wang XS, Lee BJ, Wu-Baer FK, Lin X, Shao Z, Estes VM, Gautier J, Baer R, Zha S</w:t>
      </w:r>
      <w:ins w:id="71" w:author="Zha, Shan" w:date="2021-03-01T18:20:00Z">
        <w:r>
          <w:rPr>
            <w:b/>
          </w:rPr>
          <w:t xml:space="preserve"> </w:t>
        </w:r>
      </w:ins>
      <w:del w:id="72" w:author="Zha, Shan" w:date="2021-03-01T18:20:00Z">
        <w:r w:rsidDel="00F42AC4">
          <w:br/>
        </w:r>
      </w:del>
      <w:r w:rsidRPr="00F42AC4">
        <w:rPr>
          <w:b/>
          <w:rPrChange w:id="73" w:author="Zha, Shan" w:date="2021-03-01T18:20:00Z">
            <w:rPr/>
          </w:rPrChange>
        </w:rPr>
        <w:t>J Exp Med</w:t>
      </w:r>
      <w:r>
        <w:t xml:space="preserve">. </w:t>
      </w:r>
      <w:r>
        <w:lastRenderedPageBreak/>
        <w:t>2019.</w:t>
      </w:r>
      <w:r>
        <w:br/>
        <w:t>PMID: 31097467, DOI: 10.1084/jem.20181139</w:t>
      </w:r>
      <w:r>
        <w:br/>
      </w:r>
    </w:p>
    <w:p w14:paraId="4C83388B" w14:textId="77777777" w:rsidR="00340A27" w:rsidRDefault="00F42AC4">
      <w:pPr>
        <w:pStyle w:val="ListNumber"/>
      </w:pPr>
      <w:r>
        <w:rPr>
          <w:b/>
        </w:rPr>
        <w:t>Kinase-dead ATR differs from ATR loss by limiting the dynamic exchange of ATR and RPA</w:t>
      </w:r>
      <w:r>
        <w:rPr>
          <w:b/>
        </w:rPr>
        <w:br/>
      </w:r>
      <w:proofErr w:type="spellStart"/>
      <w:r>
        <w:t>Menolfi</w:t>
      </w:r>
      <w:proofErr w:type="spellEnd"/>
      <w:r>
        <w:t xml:space="preserve"> D, Jiang W, Lee BJ, </w:t>
      </w:r>
      <w:proofErr w:type="spellStart"/>
      <w:r>
        <w:t>Moiseeva</w:t>
      </w:r>
      <w:proofErr w:type="spellEnd"/>
      <w:r>
        <w:t xml:space="preserve"> T, Shao Z, Estes V, Frattini MG, </w:t>
      </w:r>
      <w:proofErr w:type="spellStart"/>
      <w:r>
        <w:t>Bakkenist</w:t>
      </w:r>
      <w:proofErr w:type="spellEnd"/>
      <w:r>
        <w:t xml:space="preserve"> CJ, Zha S</w:t>
      </w:r>
      <w:r>
        <w:br/>
        <w:t xml:space="preserve">Nat </w:t>
      </w:r>
      <w:proofErr w:type="spellStart"/>
      <w:r>
        <w:t>Commun</w:t>
      </w:r>
      <w:proofErr w:type="spellEnd"/>
      <w:r>
        <w:t>. 2018.</w:t>
      </w:r>
      <w:r>
        <w:br/>
        <w:t>PMID: 30559436, DOI: 10.1038/s41467-018-07798-3</w:t>
      </w:r>
      <w:r>
        <w:br/>
      </w:r>
    </w:p>
    <w:p w14:paraId="611D04D6" w14:textId="77777777" w:rsidR="00340A27" w:rsidRDefault="00F42AC4">
      <w:pPr>
        <w:pStyle w:val="ListNumber"/>
      </w:pPr>
      <w:r>
        <w:rPr>
          <w:b/>
        </w:rPr>
        <w:t>Kinase-dependent structural role of DNA-</w:t>
      </w:r>
      <w:proofErr w:type="spellStart"/>
      <w:r>
        <w:rPr>
          <w:b/>
        </w:rPr>
        <w:t>PKcs</w:t>
      </w:r>
      <w:proofErr w:type="spellEnd"/>
      <w:r>
        <w:rPr>
          <w:b/>
        </w:rPr>
        <w:t xml:space="preserve"> during immunoglobulin class switch recombination</w:t>
      </w:r>
      <w:r>
        <w:rPr>
          <w:b/>
        </w:rPr>
        <w:br/>
      </w:r>
      <w:r>
        <w:t>Crowe JL, Shao Z, Wang XS, Wei PC, Jiang W, Lee BJ, Estes VM, Alt FW, Zha S</w:t>
      </w:r>
      <w:r>
        <w:br/>
        <w:t xml:space="preserve">Proc Natl </w:t>
      </w:r>
      <w:proofErr w:type="spellStart"/>
      <w:r>
        <w:t>Acad</w:t>
      </w:r>
      <w:proofErr w:type="spellEnd"/>
      <w:r>
        <w:t xml:space="preserve"> Sci USA. 2018.</w:t>
      </w:r>
      <w:r>
        <w:br/>
        <w:t>PMID: 30072430, DOI: 10.1073/pnas.1808490115</w:t>
      </w:r>
      <w:r>
        <w:br/>
      </w:r>
    </w:p>
    <w:p w14:paraId="314F6580" w14:textId="77777777" w:rsidR="00340A27" w:rsidRDefault="00F42AC4">
      <w:pPr>
        <w:pStyle w:val="ListNumber"/>
      </w:pPr>
      <w:r>
        <w:rPr>
          <w:b/>
        </w:rPr>
        <w:t>PAXX promotes KU accumulation at DNA breaks and is essential for end-joining in XLF-deficient mice</w:t>
      </w:r>
      <w:r>
        <w:rPr>
          <w:b/>
        </w:rPr>
        <w:br/>
      </w:r>
      <w:r>
        <w:t>Liu X, Shao Z, Jiang W, Lee BJ, Zha S</w:t>
      </w:r>
      <w:r>
        <w:br/>
        <w:t xml:space="preserve">Nat </w:t>
      </w:r>
      <w:proofErr w:type="spellStart"/>
      <w:r>
        <w:t>Commun</w:t>
      </w:r>
      <w:proofErr w:type="spellEnd"/>
      <w:r>
        <w:t>. 2017.</w:t>
      </w:r>
      <w:r>
        <w:br/>
        <w:t>PMID: 28051062, DOI: 10.1038/ncomms13816</w:t>
      </w:r>
      <w:r>
        <w:br/>
      </w:r>
    </w:p>
    <w:p w14:paraId="4DF5BE95" w14:textId="77777777" w:rsidR="00340A27" w:rsidRDefault="00F42AC4">
      <w:pPr>
        <w:pStyle w:val="ListNumber"/>
      </w:pPr>
      <w:r>
        <w:rPr>
          <w:b/>
        </w:rPr>
        <w:t xml:space="preserve">Kinase-dead ATM protein is highly oncogenic and can be preferentially targeted by </w:t>
      </w:r>
      <w:proofErr w:type="gramStart"/>
      <w:r>
        <w:rPr>
          <w:b/>
        </w:rPr>
        <w:t>Topo-isomerase</w:t>
      </w:r>
      <w:proofErr w:type="gramEnd"/>
      <w:r>
        <w:rPr>
          <w:b/>
        </w:rPr>
        <w:t xml:space="preserve"> I inhibitors</w:t>
      </w:r>
      <w:r>
        <w:rPr>
          <w:b/>
        </w:rPr>
        <w:br/>
      </w:r>
      <w:r>
        <w:t xml:space="preserve">Yamamoto K, Wang J, </w:t>
      </w:r>
      <w:proofErr w:type="spellStart"/>
      <w:r>
        <w:t>Sprinzen</w:t>
      </w:r>
      <w:proofErr w:type="spellEnd"/>
      <w:r>
        <w:t xml:space="preserve"> L, Xu J, Haddock CJ, Li C, Lee BJ, </w:t>
      </w:r>
      <w:proofErr w:type="spellStart"/>
      <w:r>
        <w:t>Loredan</w:t>
      </w:r>
      <w:proofErr w:type="spellEnd"/>
      <w:r>
        <w:t xml:space="preserve"> DG, Jiang W, </w:t>
      </w:r>
      <w:proofErr w:type="spellStart"/>
      <w:r>
        <w:t>Vindigni</w:t>
      </w:r>
      <w:proofErr w:type="spellEnd"/>
      <w:r>
        <w:t xml:space="preserve"> A, Wang D, </w:t>
      </w:r>
      <w:proofErr w:type="spellStart"/>
      <w:r>
        <w:t>Rabadan</w:t>
      </w:r>
      <w:proofErr w:type="spellEnd"/>
      <w:r>
        <w:t xml:space="preserve"> R, Zha S</w:t>
      </w:r>
      <w:r>
        <w:br/>
      </w:r>
      <w:proofErr w:type="spellStart"/>
      <w:r>
        <w:t>Elife</w:t>
      </w:r>
      <w:proofErr w:type="spellEnd"/>
      <w:r>
        <w:t>. 2016.</w:t>
      </w:r>
      <w:r>
        <w:br/>
        <w:t>PMID: 27304073, DOI: 10.7554/eLife.14709</w:t>
      </w:r>
      <w:r>
        <w:br/>
      </w:r>
    </w:p>
    <w:p w14:paraId="679D4739" w14:textId="77777777" w:rsidR="00340A27" w:rsidDel="002A284B" w:rsidRDefault="00F42AC4">
      <w:pPr>
        <w:pStyle w:val="ListNumber"/>
        <w:rPr>
          <w:del w:id="74" w:author="Zha, Shan" w:date="2021-03-01T15:02:00Z"/>
        </w:rPr>
      </w:pPr>
      <w:r>
        <w:rPr>
          <w:b/>
        </w:rPr>
        <w:t>Differential phosphorylation of DNA-</w:t>
      </w:r>
      <w:proofErr w:type="spellStart"/>
      <w:r>
        <w:rPr>
          <w:b/>
        </w:rPr>
        <w:t>PKcs</w:t>
      </w:r>
      <w:proofErr w:type="spellEnd"/>
      <w:r>
        <w:rPr>
          <w:b/>
        </w:rPr>
        <w:t xml:space="preserve"> regulates the interplay between end-processing and end-ligation during nonhomologous end-joining</w:t>
      </w:r>
      <w:r>
        <w:rPr>
          <w:b/>
        </w:rPr>
        <w:br/>
      </w:r>
      <w:r>
        <w:t>Jiang W, Crowe JL, Liu X, Nakajima S, Wang Y, Li C, Lee BJ, Dubois RL, Liu C, Yu X, Lan L, Zha S</w:t>
      </w:r>
      <w:r>
        <w:br/>
        <w:t>Mol Cell. 2015.</w:t>
      </w:r>
      <w:r>
        <w:br/>
        <w:t>PMID: 25818648, DOI: 10.1016/j.molcel.2015.02.024</w:t>
      </w:r>
      <w:r>
        <w:br/>
      </w:r>
    </w:p>
    <w:p w14:paraId="17C24188" w14:textId="7DFD0FE9" w:rsidR="00340A27" w:rsidRDefault="00F42AC4" w:rsidP="00F42AC4">
      <w:pPr>
        <w:pStyle w:val="ListNumber"/>
      </w:pPr>
      <w:del w:id="75" w:author="Zha, Shan" w:date="2021-03-01T15:02:00Z">
        <w:r w:rsidRPr="00F42AC4" w:rsidDel="002A284B">
          <w:rPr>
            <w:b/>
          </w:rPr>
          <w:delText>Hematopoietic stem cell dysfunction underlies the progressive lymphocytopenia in XLF/Cernunnos deficiency</w:delText>
        </w:r>
        <w:r w:rsidRPr="00F42AC4" w:rsidDel="002A284B">
          <w:rPr>
            <w:b/>
          </w:rPr>
          <w:br/>
        </w:r>
        <w:r w:rsidDel="002A284B">
          <w:delText>Avagyan S, Churchill M, Yamamoto K, Crowe JL, Li C, Lee BJ, Zheng T, Mukherjee S, Zha S</w:delText>
        </w:r>
        <w:r w:rsidDel="002A284B">
          <w:br/>
          <w:delText>Blood. 2014.</w:delText>
        </w:r>
        <w:r w:rsidDel="002A284B">
          <w:br/>
          <w:delText>PMID: 25075129, DOI: 10.1182/blood-2014-05-574863</w:delText>
        </w:r>
        <w:r w:rsidDel="002A284B">
          <w:br/>
        </w:r>
      </w:del>
    </w:p>
    <w:p w14:paraId="1258C07F" w14:textId="77777777" w:rsidR="00340A27" w:rsidDel="002A284B" w:rsidRDefault="00F42AC4">
      <w:pPr>
        <w:pStyle w:val="ListNumber"/>
        <w:rPr>
          <w:del w:id="76" w:author="Zha, Shan" w:date="2021-03-01T15:02:00Z"/>
        </w:rPr>
      </w:pPr>
      <w:r>
        <w:rPr>
          <w:b/>
        </w:rPr>
        <w:t>Kinase-dead ATM protein causes genomic instability and early embryonic lethality in mice</w:t>
      </w:r>
      <w:r>
        <w:rPr>
          <w:b/>
        </w:rPr>
        <w:br/>
      </w:r>
      <w:r>
        <w:t xml:space="preserve">Yamamoto K, Wang Y, Jiang W, Liu X, Dubois RL, Lin CS, Ludwig T, </w:t>
      </w:r>
      <w:proofErr w:type="spellStart"/>
      <w:r>
        <w:t>Bakkenist</w:t>
      </w:r>
      <w:proofErr w:type="spellEnd"/>
      <w:r>
        <w:t xml:space="preserve"> CJ, Zha S</w:t>
      </w:r>
      <w:r>
        <w:br/>
        <w:t>J Cell Biol. 2012.</w:t>
      </w:r>
      <w:r>
        <w:br/>
        <w:t>PMID: 22869596, DOI: 10.1083/jcb.201204098</w:t>
      </w:r>
      <w:del w:id="77" w:author="Zha, Shan" w:date="2021-03-01T18:22:00Z">
        <w:r w:rsidDel="00F42AC4">
          <w:br/>
        </w:r>
      </w:del>
    </w:p>
    <w:p w14:paraId="71DD838D" w14:textId="6EAEFD22" w:rsidR="00340A27" w:rsidRDefault="00F42AC4" w:rsidP="00F42AC4">
      <w:pPr>
        <w:pStyle w:val="ListNumber"/>
      </w:pPr>
      <w:del w:id="78" w:author="Zha, Shan" w:date="2021-03-01T15:02:00Z">
        <w:r w:rsidRPr="00F42AC4" w:rsidDel="002A284B">
          <w:rPr>
            <w:b/>
          </w:rPr>
          <w:delText>Soluble copper phthalocyanine applied for organic solar cells</w:delText>
        </w:r>
        <w:r w:rsidRPr="00F42AC4" w:rsidDel="002A284B">
          <w:rPr>
            <w:b/>
          </w:rPr>
          <w:br/>
        </w:r>
        <w:r w:rsidDel="002A284B">
          <w:delText>Zhang T, Piao L, Zha S, Jiang C, Xu Z, Gao L, Wu Q, Kong C</w:delText>
        </w:r>
        <w:r w:rsidDel="002A284B">
          <w:br/>
          <w:delText>J Nanosci Nanotechnol. 2011.</w:delText>
        </w:r>
        <w:r w:rsidDel="002A284B">
          <w:br/>
          <w:delText>PMID: 22413262, DOI: 10.1166/jnn.2011.5323</w:delText>
        </w:r>
      </w:del>
      <w:r>
        <w:br/>
      </w:r>
    </w:p>
    <w:p w14:paraId="5A0CB9FF" w14:textId="77777777" w:rsidR="00340A27" w:rsidDel="00F42AC4" w:rsidRDefault="00F42AC4">
      <w:pPr>
        <w:pStyle w:val="ListNumber"/>
        <w:rPr>
          <w:del w:id="79" w:author="Zha, Shan" w:date="2021-03-01T18:22:00Z"/>
        </w:rPr>
      </w:pPr>
      <w:r>
        <w:rPr>
          <w:b/>
        </w:rPr>
        <w:t>ATM damage response and XLF repair factor are functionally redundant in joining DNA breaks</w:t>
      </w:r>
      <w:r>
        <w:rPr>
          <w:b/>
        </w:rPr>
        <w:br/>
      </w:r>
      <w:r>
        <w:t xml:space="preserve">Zha S, Guo C, </w:t>
      </w:r>
      <w:proofErr w:type="spellStart"/>
      <w:r>
        <w:t>Boboila</w:t>
      </w:r>
      <w:proofErr w:type="spellEnd"/>
      <w:r>
        <w:t xml:space="preserve"> C, </w:t>
      </w:r>
      <w:proofErr w:type="spellStart"/>
      <w:r>
        <w:t>Oksenych</w:t>
      </w:r>
      <w:proofErr w:type="spellEnd"/>
      <w:r>
        <w:t xml:space="preserve"> V, Cheng HL, Zhang Y, </w:t>
      </w:r>
      <w:proofErr w:type="spellStart"/>
      <w:r>
        <w:t>Wesemann</w:t>
      </w:r>
      <w:proofErr w:type="spellEnd"/>
      <w:r>
        <w:t xml:space="preserve"> DR, Yuen G, Patel H, Goff PH, Dubois RL, Alt FW</w:t>
      </w:r>
      <w:r>
        <w:br/>
        <w:t>Nature. 2011.</w:t>
      </w:r>
      <w:r>
        <w:br/>
        <w:t>PMID: 21160472, DOI: 10.1038/nature09604</w:t>
      </w:r>
      <w:r>
        <w:br/>
      </w:r>
    </w:p>
    <w:p w14:paraId="35485C8E" w14:textId="2EC7C489" w:rsidR="00340A27" w:rsidRDefault="00F42AC4">
      <w:pPr>
        <w:pStyle w:val="ListNumber"/>
      </w:pPr>
      <w:del w:id="80" w:author="Zha, Shan" w:date="2021-03-01T18:22:00Z">
        <w:r w:rsidRPr="00F42AC4" w:rsidDel="00F42AC4">
          <w:rPr>
            <w:b/>
          </w:rPr>
          <w:delText>ATM-deficient thymic lymphoma is associated with aberrant tcrd rearrangement and gene amplification</w:delText>
        </w:r>
        <w:r w:rsidRPr="00F42AC4" w:rsidDel="00F42AC4">
          <w:rPr>
            <w:b/>
          </w:rPr>
          <w:br/>
        </w:r>
        <w:r w:rsidDel="00F42AC4">
          <w:delText>Zha S, Bassing CH, Sanda T, Brush JW, Patel H, Goff PH, Murphy MM, Tepsuporn S, Gatti RA, Look AT, Alt FW</w:delText>
        </w:r>
        <w:r w:rsidDel="00F42AC4">
          <w:br/>
          <w:delText>J Exp Med. 2010.</w:delText>
        </w:r>
        <w:r w:rsidDel="00F42AC4">
          <w:br/>
          <w:delText>PMID: 20566716, DOI: 10.1084/jem.20100285</w:delText>
        </w:r>
        <w:r w:rsidDel="00F42AC4">
          <w:br/>
        </w:r>
      </w:del>
    </w:p>
    <w:p w14:paraId="34138329" w14:textId="77777777" w:rsidR="00340A27" w:rsidRDefault="00F42AC4">
      <w:pPr>
        <w:pStyle w:val="ListNumber"/>
      </w:pPr>
      <w:r>
        <w:rPr>
          <w:b/>
        </w:rPr>
        <w:t>Lymphocyte-specific compensation for XLF/</w:t>
      </w:r>
      <w:proofErr w:type="spellStart"/>
      <w:r>
        <w:rPr>
          <w:b/>
        </w:rPr>
        <w:t>cernunnos</w:t>
      </w:r>
      <w:proofErr w:type="spellEnd"/>
      <w:r>
        <w:rPr>
          <w:b/>
        </w:rPr>
        <w:t xml:space="preserve"> end-joining functions in V(D)J recombination</w:t>
      </w:r>
      <w:r>
        <w:rPr>
          <w:b/>
        </w:rPr>
        <w:br/>
      </w:r>
      <w:r>
        <w:t>Li G, Alt FW, Cheng HL, Brush JW, Goff PH, Murphy MM, Franco S, Zhang Y, Zha S</w:t>
      </w:r>
      <w:r>
        <w:br/>
        <w:t>Mol Cell. 2008.</w:t>
      </w:r>
      <w:r>
        <w:br/>
        <w:t>PMID: 18775323, DOI: 10.1016/j.molcel.2008.07.017</w:t>
      </w:r>
      <w:r>
        <w:br/>
      </w:r>
    </w:p>
    <w:sectPr w:rsidR="00340A27"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A9613C"/>
    <w:multiLevelType w:val="hybridMultilevel"/>
    <w:tmpl w:val="798C77A0"/>
    <w:lvl w:ilvl="0" w:tplc="E7EE169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 Shan">
    <w15:presenceInfo w15:providerId="AD" w15:userId="S-1-5-21-2268474175-859333071-1483869524-64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MDIyMTIzNLY0tzBS0lEKTi0uzszPAykwrAUA8mHtgywAAAA="/>
  </w:docVars>
  <w:rsids>
    <w:rsidRoot w:val="00B47730"/>
    <w:rsid w:val="00026EB2"/>
    <w:rsid w:val="00034616"/>
    <w:rsid w:val="0006063C"/>
    <w:rsid w:val="000E0498"/>
    <w:rsid w:val="0015074B"/>
    <w:rsid w:val="0029639D"/>
    <w:rsid w:val="002A284B"/>
    <w:rsid w:val="00326F90"/>
    <w:rsid w:val="00340A27"/>
    <w:rsid w:val="00AA1D8D"/>
    <w:rsid w:val="00B47730"/>
    <w:rsid w:val="00CB0664"/>
    <w:rsid w:val="00ED6728"/>
    <w:rsid w:val="00F42A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C3AF4"/>
  <w14:defaultImageDpi w14:val="300"/>
  <w15:docId w15:val="{71EDE0FA-C7EB-4C8F-9D26-F08B47BB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D6728"/>
    <w:rPr>
      <w:color w:val="0000FF" w:themeColor="hyperlink"/>
      <w:u w:val="single"/>
    </w:rPr>
  </w:style>
  <w:style w:type="paragraph" w:styleId="PlainText">
    <w:name w:val="Plain Text"/>
    <w:basedOn w:val="Normal"/>
    <w:link w:val="PlainTextChar"/>
    <w:uiPriority w:val="99"/>
    <w:unhideWhenUsed/>
    <w:rsid w:val="00ED6728"/>
    <w:pPr>
      <w:spacing w:after="0" w:line="240" w:lineRule="auto"/>
    </w:pPr>
    <w:rPr>
      <w:rFonts w:ascii="Calibri" w:eastAsia="Times New Roman" w:hAnsi="Calibri" w:cs="Times New Roman"/>
      <w:color w:val="000000"/>
      <w:sz w:val="21"/>
      <w:szCs w:val="21"/>
      <w:lang w:eastAsia="zh-CN"/>
    </w:rPr>
  </w:style>
  <w:style w:type="character" w:customStyle="1" w:styleId="PlainTextChar">
    <w:name w:val="Plain Text Char"/>
    <w:basedOn w:val="DefaultParagraphFont"/>
    <w:link w:val="PlainText"/>
    <w:uiPriority w:val="99"/>
    <w:rsid w:val="00ED6728"/>
    <w:rPr>
      <w:rFonts w:ascii="Calibri" w:eastAsia="Times New Roman" w:hAnsi="Calibri" w:cs="Times New Roman"/>
      <w:color w:val="000000"/>
      <w:sz w:val="21"/>
      <w:szCs w:val="21"/>
      <w:lang w:eastAsia="zh-CN"/>
    </w:rPr>
  </w:style>
  <w:style w:type="paragraph" w:styleId="BalloonText">
    <w:name w:val="Balloon Text"/>
    <w:basedOn w:val="Normal"/>
    <w:link w:val="BalloonTextChar"/>
    <w:uiPriority w:val="99"/>
    <w:semiHidden/>
    <w:unhideWhenUsed/>
    <w:rsid w:val="00F42A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A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85943FCDCCE14CB0761B5F70A17D0B" ma:contentTypeVersion="10" ma:contentTypeDescription="Create a new document." ma:contentTypeScope="" ma:versionID="639afe4eb01db99cd81b47ad168a6e24">
  <xsd:schema xmlns:xsd="http://www.w3.org/2001/XMLSchema" xmlns:xs="http://www.w3.org/2001/XMLSchema" xmlns:p="http://schemas.microsoft.com/office/2006/metadata/properties" xmlns:ns3="5bf75408-80a1-4b60-a6ee-27568d9c6954" targetNamespace="http://schemas.microsoft.com/office/2006/metadata/properties" ma:root="true" ma:fieldsID="724301e3513ec9cf097ecd94d9ea2c98" ns3:_="">
    <xsd:import namespace="5bf75408-80a1-4b60-a6ee-27568d9c6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75408-80a1-4b60-a6ee-27568d9c69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96AA40-D80D-41C0-A4DE-432AFDE1C83F}">
  <ds:schemaRefs>
    <ds:schemaRef ds:uri="http://schemas.openxmlformats.org/officeDocument/2006/bibliography"/>
  </ds:schemaRefs>
</ds:datastoreItem>
</file>

<file path=customXml/itemProps2.xml><?xml version="1.0" encoding="utf-8"?>
<ds:datastoreItem xmlns:ds="http://schemas.openxmlformats.org/officeDocument/2006/customXml" ds:itemID="{CB9D0580-F79A-4B23-96B0-DB754C21D7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83D71-6203-412F-B7A1-4283FB8A3F48}">
  <ds:schemaRefs>
    <ds:schemaRef ds:uri="http://schemas.microsoft.com/sharepoint/v3/contenttype/forms"/>
  </ds:schemaRefs>
</ds:datastoreItem>
</file>

<file path=customXml/itemProps4.xml><?xml version="1.0" encoding="utf-8"?>
<ds:datastoreItem xmlns:ds="http://schemas.openxmlformats.org/officeDocument/2006/customXml" ds:itemID="{04A6FC73-2F00-4836-A2AD-6AD0312C1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75408-80a1-4b60-a6ee-27568d9c6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Antony Holmes</cp:lastModifiedBy>
  <cp:revision>2</cp:revision>
  <dcterms:created xsi:type="dcterms:W3CDTF">2021-03-02T00:28:00Z</dcterms:created>
  <dcterms:modified xsi:type="dcterms:W3CDTF">2021-03-02T00:28:00Z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0x010100A585943FCDCCE14CB0761B5F70A17D0B</vt:lpwstr>
  </property>
</Properties>
</file>